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h5k6d75f1tbt" w:id="0"/>
      <w:bookmarkEnd w:id="0"/>
      <w:r w:rsidDel="00000000" w:rsidR="00000000" w:rsidRPr="00000000">
        <w:rPr>
          <w:rtl w:val="0"/>
        </w:rPr>
        <w:t xml:space="preserve">Análise de experiências remotamente controladas utilizando linguagem Python</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José Carlos Furtado da Veiga § Horácio Fernandes</w:t>
      </w:r>
    </w:p>
    <w:p w:rsidR="00000000" w:rsidDel="00000000" w:rsidP="00000000" w:rsidRDefault="00000000" w:rsidRPr="00000000" w14:paraId="00000004">
      <w:pPr>
        <w:rPr>
          <w:sz w:val="32"/>
          <w:szCs w:val="32"/>
        </w:rPr>
      </w:pPr>
      <w:r w:rsidDel="00000000" w:rsidR="00000000" w:rsidRPr="00000000">
        <w:rPr>
          <w:sz w:val="32"/>
          <w:szCs w:val="32"/>
          <w:rtl w:val="0"/>
        </w:rPr>
        <w:t xml:space="preserve">Instituto Superior Técnico, Universidade Lisboa </w:t>
      </w:r>
    </w:p>
    <w:sdt>
      <w:sdtPr>
        <w:tag w:val="goog_rdk_2"/>
      </w:sdtPr>
      <w:sdtContent>
        <w:p w:rsidR="00000000" w:rsidDel="00000000" w:rsidP="00000000" w:rsidRDefault="00000000" w:rsidRPr="00000000" w14:paraId="00000005">
          <w:pPr>
            <w:rPr>
              <w:ins w:author="ipfn" w:id="0" w:date="2022-08-18T11:27:00Z"/>
              <w:sz w:val="32"/>
              <w:szCs w:val="32"/>
            </w:rPr>
          </w:pPr>
          <w:sdt>
            <w:sdtPr>
              <w:tag w:val="goog_rdk_1"/>
            </w:sdtPr>
            <w:sdtContent>
              <w:ins w:author="ipfn" w:id="0" w:date="2022-08-18T11:27:00Z">
                <w:r w:rsidDel="00000000" w:rsidR="00000000" w:rsidRPr="00000000">
                  <w:rPr>
                    <w:rtl w:val="0"/>
                  </w:rPr>
                </w:r>
              </w:ins>
            </w:sdtContent>
          </w:sdt>
        </w:p>
      </w:sdtContent>
    </w:sdt>
    <w:sdt>
      <w:sdtPr>
        <w:tag w:val="goog_rdk_4"/>
      </w:sdtPr>
      <w:sdtContent>
        <w:p w:rsidR="00000000" w:rsidDel="00000000" w:rsidP="00000000" w:rsidRDefault="00000000" w:rsidRPr="00000000" w14:paraId="00000006">
          <w:pPr>
            <w:pStyle w:val="Heading1"/>
            <w:rPr>
              <w:ins w:author="ipfn" w:id="0" w:date="2022-08-18T11:27:00Z"/>
            </w:rPr>
          </w:pPr>
          <w:sdt>
            <w:sdtPr>
              <w:tag w:val="goog_rdk_3"/>
            </w:sdtPr>
            <w:sdtContent>
              <w:ins w:author="ipfn" w:id="0" w:date="2022-08-18T11:27:00Z">
                <w:bookmarkStart w:colFirst="0" w:colLast="0" w:name="_heading=h.gjdgxs" w:id="1"/>
                <w:bookmarkEnd w:id="1"/>
                <w:r w:rsidDel="00000000" w:rsidR="00000000" w:rsidRPr="00000000">
                  <w:rPr>
                    <w:rtl w:val="0"/>
                  </w:rPr>
                  <w:t xml:space="preserve">Objectivos</w:t>
                </w:r>
              </w:ins>
            </w:sdtContent>
          </w:sdt>
        </w:p>
      </w:sdtContent>
    </w:sdt>
    <w:p w:rsidR="00000000" w:rsidDel="00000000" w:rsidP="00000000" w:rsidRDefault="00000000" w:rsidRPr="00000000" w14:paraId="00000007">
      <w:pPr>
        <w:rPr/>
      </w:pPr>
      <w:sdt>
        <w:sdtPr>
          <w:tag w:val="goog_rdk_5"/>
        </w:sdtPr>
        <w:sdtContent>
          <w:ins w:author="ipfn" w:id="0" w:date="2022-08-18T11:27:00Z">
            <w:r w:rsidDel="00000000" w:rsidR="00000000" w:rsidRPr="00000000">
              <w:rPr>
                <w:rtl w:val="0"/>
              </w:rPr>
              <w:t xml:space="preserve"> </w:t>
            </w:r>
          </w:ins>
        </w:sdtContent>
      </w:sdt>
      <w:r w:rsidDel="00000000" w:rsidR="00000000" w:rsidRPr="00000000">
        <w:rPr>
          <w:rtl w:val="0"/>
        </w:rPr>
        <w:t xml:space="preserve">O eLab é uma plataforma de ensino assistido por computador através do uso da Internet. Foi desenvolvido com o intuito de ser uma ferramenta de blended learning, ou seja, complementar através do “ensino eletrónico” (e-learning) as aulas de ensino experimental. O seu objectivo é facilitar aos docentes o acesso dos seus alunos a laboratórios cuja aquisição de dados sob a forma electrónica permite expandir a actual formação experimental nas ciências básicas quer ao nível de experiências inacessíveis nos laboratórios tradicionais quer permitindo compilar um elevado número de dados experimentais, aumentado as potencialidades de uma análise numérica e estatística .</w:t>
      </w:r>
    </w:p>
    <w:p w:rsidR="00000000" w:rsidDel="00000000" w:rsidP="00000000" w:rsidRDefault="00000000" w:rsidRPr="00000000" w14:paraId="00000008">
      <w:pPr>
        <w:rPr/>
      </w:pPr>
      <w:r w:rsidDel="00000000" w:rsidR="00000000" w:rsidRPr="00000000">
        <w:rPr>
          <w:rtl w:val="0"/>
        </w:rPr>
        <w:t xml:space="preserve">Neste contexto, o presente curso foi pensado de forma a introduzir não só o elab aos formandos mas igualmente fornecer algumas estratégias didáticas que permitam melhorar a sua exploração e introduzir ferramentas computacionais para a conveniente análise de dados.</w:t>
      </w:r>
    </w:p>
    <w:sdt>
      <w:sdtPr>
        <w:tag w:val="goog_rdk_7"/>
      </w:sdtPr>
      <w:sdtContent>
        <w:p w:rsidR="00000000" w:rsidDel="00000000" w:rsidP="00000000" w:rsidRDefault="00000000" w:rsidRPr="00000000" w14:paraId="00000009">
          <w:pPr>
            <w:rPr>
              <w:del w:author="ipfn" w:id="0" w:date="2022-08-18T11:27:00Z"/>
            </w:rPr>
          </w:pPr>
          <w:r w:rsidDel="00000000" w:rsidR="00000000" w:rsidRPr="00000000">
            <w:rPr>
              <w:rtl w:val="0"/>
            </w:rPr>
            <w:t xml:space="preserve">Pretende-se que os docentes envolvidos, no final do curso (i) consigam utilizar a interface do elab expeditamente, (ii) tenham conhecimento das experiências disponíveis para o ensino pré-universitário, (iii) obtenham uma visão global do seu funcionamento e estrutura interna, (iv) dominem algumas ferramentas numéricas para a análise dos dados obtidos e (v) e possam contribuir para a melhoria da interface e propor novas experiências do seu interesse.</w:t>
          </w:r>
          <w:sdt>
            <w:sdtPr>
              <w:tag w:val="goog_rdk_6"/>
            </w:sdtPr>
            <w:sdtContent>
              <w:del w:author="ipfn" w:id="0" w:date="2022-08-18T11:27:00Z">
                <w:r w:rsidDel="00000000" w:rsidR="00000000" w:rsidRPr="00000000">
                  <w:rPr>
                    <w:rtl w:val="0"/>
                  </w:rPr>
                </w:r>
              </w:del>
            </w:sdtContent>
          </w:sdt>
        </w:p>
      </w:sdtContent>
    </w:sdt>
    <w:p w:rsidR="00000000" w:rsidDel="00000000" w:rsidP="00000000" w:rsidRDefault="00000000" w:rsidRPr="00000000" w14:paraId="0000000A">
      <w:pPr>
        <w:pStyle w:val="Heading1"/>
        <w:rPr/>
      </w:pPr>
      <w:bookmarkStart w:colFirst="0" w:colLast="0" w:name="_heading=h.wmw6g3koijv0" w:id="2"/>
      <w:bookmarkEnd w:id="2"/>
      <w:r w:rsidDel="00000000" w:rsidR="00000000" w:rsidRPr="00000000">
        <w:rPr>
          <w:rtl w:val="0"/>
        </w:rPr>
        <w:t xml:space="preserve">Cronograma</w:t>
      </w:r>
    </w:p>
    <w:p w:rsidR="00000000" w:rsidDel="00000000" w:rsidP="00000000" w:rsidRDefault="00000000" w:rsidRPr="00000000" w14:paraId="0000000B">
      <w:pPr>
        <w:rPr/>
      </w:pPr>
      <w:r w:rsidDel="00000000" w:rsidR="00000000" w:rsidRPr="00000000">
        <w:rPr>
          <w:rtl w:val="0"/>
        </w:rPr>
        <w:t xml:space="preserve">Na tabela abaixo encontra-se o  cronograma da oficina a realizar a 11 e  12 de Setembro.</w:t>
      </w:r>
    </w:p>
    <w:p w:rsidR="00000000" w:rsidDel="00000000" w:rsidP="00000000" w:rsidRDefault="00000000" w:rsidRPr="00000000" w14:paraId="0000000C">
      <w:pPr>
        <w:rPr/>
      </w:pPr>
      <w:r w:rsidDel="00000000" w:rsidR="00000000" w:rsidRPr="00000000">
        <w:rPr>
          <w:rtl w:val="0"/>
        </w:rPr>
        <w:t xml:space="preserve">A oficina está dividida em duas grandes partes, cada uma totalizando uma duração de 4 horas. Os temas a tratar em cada uma das secções orientam-se para a física das experiências propostas e para um treino básico em Python que permitirá analisar os dados e servirá de mote para a aprendizagem de uma linguagem de programação com maior utilização no presente.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1 -  Introdução ao elab e à linguagem Python</w:t>
      </w:r>
    </w:p>
    <w:p w:rsidR="00000000" w:rsidDel="00000000" w:rsidP="00000000" w:rsidRDefault="00000000" w:rsidRPr="00000000" w14:paraId="00000010">
      <w:pPr>
        <w:rPr>
          <w:i w:val="1"/>
          <w:sz w:val="28"/>
          <w:szCs w:val="28"/>
        </w:rPr>
      </w:pPr>
      <w:r w:rsidDel="00000000" w:rsidR="00000000" w:rsidRPr="00000000">
        <w:rPr>
          <w:rtl w:val="0"/>
        </w:rPr>
      </w:r>
    </w:p>
    <w:tbl>
      <w:tblPr>
        <w:tblStyle w:val="Table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3000"/>
        <w:gridCol w:w="4125"/>
        <w:tblGridChange w:id="0">
          <w:tblGrid>
            <w:gridCol w:w="2085"/>
            <w:gridCol w:w="3000"/>
            <w:gridCol w:w="4125"/>
          </w:tblGrid>
        </w:tblGridChange>
      </w:tblGrid>
      <w:tr>
        <w:trPr>
          <w:cantSplit w:val="0"/>
          <w:trHeight w:val="420" w:hRule="atLeast"/>
          <w:tblHeader w:val="0"/>
        </w:trPr>
        <w:tc>
          <w:tcPr/>
          <w:p w:rsidR="00000000" w:rsidDel="00000000" w:rsidP="00000000" w:rsidRDefault="00000000" w:rsidRPr="00000000" w14:paraId="00000011">
            <w:pPr>
              <w:rPr>
                <w:b w:val="1"/>
                <w:i w:val="1"/>
              </w:rPr>
            </w:pPr>
            <w:r w:rsidDel="00000000" w:rsidR="00000000" w:rsidRPr="00000000">
              <w:rPr>
                <w:b w:val="1"/>
                <w:i w:val="1"/>
                <w:rtl w:val="0"/>
              </w:rPr>
              <w:t xml:space="preserve">  </w:t>
            </w:r>
            <w:r w:rsidDel="00000000" w:rsidR="00000000" w:rsidRPr="00000000">
              <w:rPr>
                <w:b w:val="1"/>
                <w:i w:val="1"/>
                <w:rtl w:val="0"/>
              </w:rPr>
              <w:t xml:space="preserve">Tempo estimado</w:t>
            </w:r>
          </w:p>
        </w:tc>
        <w:tc>
          <w:tcPr/>
          <w:p w:rsidR="00000000" w:rsidDel="00000000" w:rsidP="00000000" w:rsidRDefault="00000000" w:rsidRPr="00000000" w14:paraId="00000012">
            <w:pPr>
              <w:rPr>
                <w:b w:val="1"/>
                <w:i w:val="1"/>
              </w:rPr>
            </w:pPr>
            <w:r w:rsidDel="00000000" w:rsidR="00000000" w:rsidRPr="00000000">
              <w:rPr>
                <w:b w:val="1"/>
                <w:i w:val="1"/>
                <w:rtl w:val="0"/>
              </w:rPr>
              <w:t xml:space="preserve">              </w:t>
            </w:r>
            <w:r w:rsidDel="00000000" w:rsidR="00000000" w:rsidRPr="00000000">
              <w:rPr>
                <w:b w:val="1"/>
                <w:i w:val="1"/>
                <w:rtl w:val="0"/>
              </w:rPr>
              <w:t xml:space="preserve">Conteúdo</w:t>
            </w:r>
          </w:p>
        </w:tc>
        <w:tc>
          <w:tcPr/>
          <w:p w:rsidR="00000000" w:rsidDel="00000000" w:rsidP="00000000" w:rsidRDefault="00000000" w:rsidRPr="00000000" w14:paraId="00000013">
            <w:pPr>
              <w:jc w:val="center"/>
              <w:rPr>
                <w:b w:val="1"/>
                <w:i w:val="1"/>
              </w:rPr>
            </w:pPr>
            <w:r w:rsidDel="00000000" w:rsidR="00000000" w:rsidRPr="00000000">
              <w:rPr>
                <w:b w:val="1"/>
                <w:i w:val="1"/>
                <w:rtl w:val="0"/>
              </w:rPr>
              <w:t xml:space="preserve">Sub-conteúdo a tratar</w:t>
            </w:r>
          </w:p>
        </w:tc>
      </w:tr>
      <w:tr>
        <w:trPr>
          <w:cantSplit w:val="0"/>
          <w:trHeight w:val="1521.0579427083335" w:hRule="atLeast"/>
          <w:tblHeader w:val="0"/>
        </w:trPr>
        <w:tc>
          <w:tcPr/>
          <w:p w:rsidR="00000000" w:rsidDel="00000000" w:rsidP="00000000" w:rsidRDefault="00000000" w:rsidRPr="00000000" w14:paraId="00000014">
            <w:pPr>
              <w:rPr>
                <w:i w:val="1"/>
              </w:rPr>
            </w:pPr>
            <w:r w:rsidDel="00000000" w:rsidR="00000000" w:rsidRPr="00000000">
              <w:rPr>
                <w:i w:val="1"/>
                <w:rtl w:val="0"/>
              </w:rPr>
              <w:t xml:space="preserve">30 minutos</w:t>
            </w:r>
          </w:p>
        </w:tc>
        <w:tc>
          <w:tcPr/>
          <w:p w:rsidR="00000000" w:rsidDel="00000000" w:rsidP="00000000" w:rsidRDefault="00000000" w:rsidRPr="00000000" w14:paraId="00000015">
            <w:pPr>
              <w:rPr>
                <w:i w:val="1"/>
              </w:rPr>
            </w:pPr>
            <w:r w:rsidDel="00000000" w:rsidR="00000000" w:rsidRPr="00000000">
              <w:rPr>
                <w:i w:val="1"/>
                <w:rtl w:val="0"/>
              </w:rPr>
              <w:t xml:space="preserve">Introdução ao e-lab</w:t>
            </w:r>
          </w:p>
        </w:tc>
        <w:tc>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O que é o elab</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Organização d</w:t>
            </w:r>
            <w:r w:rsidDel="00000000" w:rsidR="00000000" w:rsidRPr="00000000">
              <w:rPr>
                <w:i w:val="1"/>
                <w:rtl w:val="0"/>
              </w:rPr>
              <w:t xml:space="preserve">os principais laboratórios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rPr>
            </w:pPr>
            <w:r w:rsidDel="00000000" w:rsidR="00000000" w:rsidRPr="00000000">
              <w:rPr>
                <w:i w:val="1"/>
                <w:rtl w:val="0"/>
              </w:rPr>
              <w:t xml:space="preserve">Física subjacente</w:t>
            </w:r>
          </w:p>
          <w:p w:rsidR="00000000" w:rsidDel="00000000" w:rsidP="00000000" w:rsidRDefault="00000000" w:rsidRPr="00000000" w14:paraId="00000019">
            <w:pPr>
              <w:rPr>
                <w:i w:val="1"/>
                <w:sz w:val="28"/>
                <w:szCs w:val="28"/>
              </w:rPr>
            </w:pPr>
            <w:r w:rsidDel="00000000" w:rsidR="00000000" w:rsidRPr="00000000">
              <w:rPr>
                <w:rtl w:val="0"/>
              </w:rPr>
            </w:r>
          </w:p>
        </w:tc>
      </w:tr>
      <w:tr>
        <w:trPr>
          <w:cantSplit w:val="0"/>
          <w:trHeight w:val="762.7115885416667" w:hRule="atLeast"/>
          <w:tblHeader w:val="0"/>
        </w:trPr>
        <w:tc>
          <w:tcPr/>
          <w:p w:rsidR="00000000" w:rsidDel="00000000" w:rsidP="00000000" w:rsidRDefault="00000000" w:rsidRPr="00000000" w14:paraId="0000001A">
            <w:pPr>
              <w:rPr>
                <w:i w:val="1"/>
              </w:rPr>
            </w:pPr>
            <w:r w:rsidDel="00000000" w:rsidR="00000000" w:rsidRPr="00000000">
              <w:rPr>
                <w:i w:val="1"/>
                <w:rtl w:val="0"/>
              </w:rPr>
              <w:t xml:space="preserve">30 minutos</w:t>
            </w:r>
          </w:p>
        </w:tc>
        <w:tc>
          <w:tcPr/>
          <w:p w:rsidR="00000000" w:rsidDel="00000000" w:rsidP="00000000" w:rsidRDefault="00000000" w:rsidRPr="00000000" w14:paraId="0000001B">
            <w:pPr>
              <w:rPr>
                <w:i w:val="1"/>
              </w:rPr>
            </w:pPr>
            <w:r w:rsidDel="00000000" w:rsidR="00000000" w:rsidRPr="00000000">
              <w:rPr>
                <w:i w:val="1"/>
                <w:rtl w:val="0"/>
              </w:rPr>
              <w:t xml:space="preserve">Usando elab para fazer uma experiência real</w:t>
            </w:r>
          </w:p>
        </w:tc>
        <w:tc>
          <w:tcPr/>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hd w:fill="auto" w:val="clear"/>
                <w:vertAlign w:val="baseline"/>
              </w:rPr>
            </w:pP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Experiência d</w:t>
            </w:r>
            <w:r w:rsidDel="00000000" w:rsidR="00000000" w:rsidRPr="00000000">
              <w:rPr>
                <w:i w:val="1"/>
                <w:rtl w:val="0"/>
              </w:rPr>
              <w:t xml:space="preserve">o</w:t>
            </w:r>
            <w:r w:rsidDel="00000000" w:rsidR="00000000" w:rsidRPr="00000000">
              <w:rPr>
                <w:rFonts w:ascii="Calibri" w:cs="Calibri" w:eastAsia="Calibri" w:hAnsi="Calibri"/>
                <w:b w:val="0"/>
                <w:i w:val="1"/>
                <w:smallCaps w:val="0"/>
                <w:strike w:val="0"/>
                <w:color w:val="000000"/>
                <w:u w:val="none"/>
                <w:shd w:fill="auto" w:val="clear"/>
                <w:vertAlign w:val="baseline"/>
                <w:rtl w:val="0"/>
              </w:rPr>
              <w:t xml:space="preserve"> </w:t>
            </w:r>
            <w:r w:rsidDel="00000000" w:rsidR="00000000" w:rsidRPr="00000000">
              <w:rPr>
                <w:i w:val="1"/>
                <w:rtl w:val="0"/>
              </w:rPr>
              <w:t xml:space="preserve">pêndulo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hd w:fill="auto" w:val="clear"/>
                <w:vertAlign w:val="baseline"/>
              </w:rPr>
            </w:pPr>
            <w:r w:rsidDel="00000000" w:rsidR="00000000" w:rsidRPr="00000000">
              <w:rPr>
                <w:i w:val="1"/>
                <w:rtl w:val="0"/>
              </w:rPr>
              <w:t xml:space="preserve">Visualização da experiencia e dos dados em tempo real</w:t>
            </w: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1E">
            <w:pPr>
              <w:rPr/>
            </w:pPr>
            <w:r w:rsidDel="00000000" w:rsidR="00000000" w:rsidRPr="00000000">
              <w:rPr>
                <w:rtl w:val="0"/>
              </w:rPr>
              <w:t xml:space="preserve">30 horas</w:t>
            </w:r>
          </w:p>
        </w:tc>
        <w:tc>
          <w:tcPr/>
          <w:p w:rsidR="00000000" w:rsidDel="00000000" w:rsidP="00000000" w:rsidRDefault="00000000" w:rsidRPr="00000000" w14:paraId="0000001F">
            <w:pPr>
              <w:rPr/>
            </w:pPr>
            <w:r w:rsidDel="00000000" w:rsidR="00000000" w:rsidRPr="00000000">
              <w:rPr>
                <w:rtl w:val="0"/>
              </w:rPr>
              <w:t xml:space="preserve">Introdução à programação em Python</w:t>
            </w:r>
          </w:p>
        </w:tc>
        <w:tc>
          <w:tcPr/>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Conceito básicos a níveis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mais avançados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Introdução a biblioteca pandas para analise de dados</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2 - Realização de um conjuntos de experiencias e análise de dados</w:t>
      </w:r>
    </w:p>
    <w:p w:rsidR="00000000" w:rsidDel="00000000" w:rsidP="00000000" w:rsidRDefault="00000000" w:rsidRPr="00000000" w14:paraId="00000024">
      <w:pPr>
        <w:rPr>
          <w:sz w:val="34"/>
          <w:szCs w:val="34"/>
        </w:rPr>
      </w:pP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center"/>
              <w:rPr>
                <w:b w:val="1"/>
              </w:rPr>
            </w:pPr>
            <w:r w:rsidDel="00000000" w:rsidR="00000000" w:rsidRPr="00000000">
              <w:rPr>
                <w:b w:val="1"/>
                <w:sz w:val="28"/>
                <w:szCs w:val="28"/>
                <w:rtl w:val="0"/>
              </w:rPr>
              <w:t xml:space="preserve"> </w:t>
            </w:r>
            <w:r w:rsidDel="00000000" w:rsidR="00000000" w:rsidRPr="00000000">
              <w:rPr>
                <w:b w:val="1"/>
                <w:rtl w:val="0"/>
              </w:rPr>
              <w:t xml:space="preserve">Tempo estimado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pPr>
            <w:r w:rsidDel="00000000" w:rsidR="00000000" w:rsidRPr="00000000">
              <w:rPr>
                <w:b w:val="1"/>
                <w:rtl w:val="0"/>
              </w:rPr>
              <w:t xml:space="preserve">Conteúdo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pPr>
            <w:r w:rsidDel="00000000" w:rsidR="00000000" w:rsidRPr="00000000">
              <w:rPr>
                <w:b w:val="1"/>
                <w:rtl w:val="0"/>
              </w:rPr>
              <w:t xml:space="preserve">Sub-conteúdo a tratar</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28">
            <w:pPr>
              <w:rPr/>
            </w:pPr>
            <w:r w:rsidDel="00000000" w:rsidR="00000000" w:rsidRPr="00000000">
              <w:rPr>
                <w:rtl w:val="0"/>
              </w:rPr>
              <w:t xml:space="preserve">1 hora</w:t>
            </w:r>
          </w:p>
        </w:tc>
        <w:tc>
          <w:tcPr>
            <w:tcBorders>
              <w:top w:color="000000" w:space="0" w:sz="4" w:val="single"/>
            </w:tcBorders>
          </w:tcPr>
          <w:p w:rsidR="00000000" w:rsidDel="00000000" w:rsidP="00000000" w:rsidRDefault="00000000" w:rsidRPr="00000000" w14:paraId="00000029">
            <w:pPr>
              <w:rPr/>
            </w:pPr>
            <w:r w:rsidDel="00000000" w:rsidR="00000000" w:rsidRPr="00000000">
              <w:rPr>
                <w:rtl w:val="0"/>
              </w:rPr>
              <w:t xml:space="preserve">Experiência de pendulo</w:t>
            </w:r>
          </w:p>
        </w:tc>
        <w:tc>
          <w:tcPr>
            <w:tcBorders>
              <w:top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1 hora</w:t>
            </w:r>
          </w:p>
        </w:tc>
        <w:tc>
          <w:tcPr/>
          <w:p w:rsidR="00000000" w:rsidDel="00000000" w:rsidP="00000000" w:rsidRDefault="00000000" w:rsidRPr="00000000" w14:paraId="0000002C">
            <w:pPr>
              <w:rPr/>
            </w:pPr>
            <w:r w:rsidDel="00000000" w:rsidR="00000000" w:rsidRPr="00000000">
              <w:rPr>
                <w:rtl w:val="0"/>
              </w:rPr>
              <w:t xml:space="preserve">Experiência de plano inclinado</w:t>
            </w:r>
          </w:p>
        </w:tc>
        <w:tc>
          <w:tcPr/>
          <w:p w:rsidR="00000000" w:rsidDel="00000000" w:rsidP="00000000" w:rsidRDefault="00000000" w:rsidRPr="00000000" w14:paraId="0000002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1 hora</w:t>
            </w:r>
          </w:p>
        </w:tc>
        <w:tc>
          <w:tcPr/>
          <w:p w:rsidR="00000000" w:rsidDel="00000000" w:rsidP="00000000" w:rsidRDefault="00000000" w:rsidRPr="00000000" w14:paraId="0000002F">
            <w:pPr>
              <w:rPr/>
            </w:pPr>
            <w:r w:rsidDel="00000000" w:rsidR="00000000" w:rsidRPr="00000000">
              <w:rPr>
                <w:rtl w:val="0"/>
              </w:rPr>
              <w:t xml:space="preserve">Experiência de colisão entre corpos</w:t>
            </w:r>
          </w:p>
        </w:tc>
        <w:tc>
          <w:tcPr/>
          <w:p w:rsidR="00000000" w:rsidDel="00000000" w:rsidP="00000000" w:rsidRDefault="00000000" w:rsidRPr="00000000" w14:paraId="00000030">
            <w:pPr>
              <w:rPr>
                <w:sz w:val="28"/>
                <w:szCs w:val="28"/>
              </w:rPr>
            </w:pP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90bl3o57i8zw" w:id="3"/>
      <w:bookmarkEnd w:id="3"/>
      <w:r w:rsidDel="00000000" w:rsidR="00000000" w:rsidRPr="00000000">
        <w:rPr>
          <w:rtl w:val="0"/>
        </w:rPr>
        <w:t xml:space="preserve">elab: O laboratório online</w:t>
      </w:r>
    </w:p>
    <w:p w:rsidR="00000000" w:rsidDel="00000000" w:rsidP="00000000" w:rsidRDefault="00000000" w:rsidRPr="00000000" w14:paraId="00000033">
      <w:pPr>
        <w:rPr/>
      </w:pPr>
      <w:r w:rsidDel="00000000" w:rsidR="00000000" w:rsidRPr="00000000">
        <w:rPr>
          <w:rtl w:val="0"/>
        </w:rPr>
        <w:t xml:space="preserve">O elab é uma plataforma de ensino das ciências experimentais disponível gratuitamente e que pode ser encontrado atualmente neste endereço (</w:t>
      </w:r>
      <w:hyperlink r:id="rId7">
        <w:r w:rsidDel="00000000" w:rsidR="00000000" w:rsidRPr="00000000">
          <w:rPr>
            <w:color w:val="1155cc"/>
            <w:u w:val="single"/>
            <w:rtl w:val="0"/>
          </w:rPr>
          <w:t xml:space="preserve">http://elab.vps.tecnico.ulisboa.pt:8000/</w:t>
        </w:r>
      </w:hyperlink>
      <w:r w:rsidDel="00000000" w:rsidR="00000000" w:rsidRPr="00000000">
        <w:rPr>
          <w:rtl w:val="0"/>
        </w:rPr>
        <w:t xml:space="preserve">). Fisicamente o elab encontra-se situado nas instalações do Instituto Superior Técnico (IST) da universidade de Lisboa, tendo sido desenvolvido inicialmente sobre o REC, um produto duma empresa portuguesa, a Linkare. Neste momento a antiga plataforma está sendo migrado para uma nova plataforma denominada FREE (do inglês, Framework for Remote Experiment in Education).</w:t>
      </w:r>
    </w:p>
    <w:p w:rsidR="00000000" w:rsidDel="00000000" w:rsidP="00000000" w:rsidRDefault="00000000" w:rsidRPr="00000000" w14:paraId="00000034">
      <w:pPr>
        <w:rPr/>
      </w:pPr>
      <w:r w:rsidDel="00000000" w:rsidR="00000000" w:rsidRPr="00000000">
        <w:rPr>
          <w:rtl w:val="0"/>
        </w:rPr>
        <w:t xml:space="preserve">O elab é um laboratório real controlado remotamente e acessível 24 horas por dia. Com um dispositivo (móvel, tablets, computador) com acesso a internet é possível ter acesso, em qualquer lugar, a um conjunto de dezenas de experiências científicas, sendo a sua maioria ligadas à Física.</w:t>
      </w:r>
    </w:p>
    <w:p w:rsidR="00000000" w:rsidDel="00000000" w:rsidP="00000000" w:rsidRDefault="00000000" w:rsidRPr="00000000" w14:paraId="00000035">
      <w:pPr>
        <w:rPr/>
      </w:pPr>
      <w:r w:rsidDel="00000000" w:rsidR="00000000" w:rsidRPr="00000000">
        <w:rPr>
          <w:rtl w:val="0"/>
        </w:rPr>
        <w:t xml:space="preserve">Através da plataforma e-lab é possível proporcionar às escolas básicas e secundárias um recurso de ensino de ciências que permite a realização de experiências que por razões económicas e/ou de segurança não seriam possíveis de realizar em sala de aula e com a diversidade presente.</w:t>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8ijqfyajovi6" w:id="4"/>
      <w:bookmarkEnd w:id="4"/>
      <w:r w:rsidDel="00000000" w:rsidR="00000000" w:rsidRPr="00000000">
        <w:rPr>
          <w:rtl w:val="0"/>
        </w:rPr>
        <w:t xml:space="preserve">Linguagem de Programação Python</w:t>
      </w:r>
    </w:p>
    <w:p w:rsidR="00000000" w:rsidDel="00000000" w:rsidP="00000000" w:rsidRDefault="00000000" w:rsidRPr="00000000" w14:paraId="00000038">
      <w:pPr>
        <w:rPr/>
      </w:pPr>
      <w:r w:rsidDel="00000000" w:rsidR="00000000" w:rsidRPr="00000000">
        <w:rPr>
          <w:rtl w:val="0"/>
        </w:rPr>
        <w:t xml:space="preserve">Neste workshop, pretende-se que os formandos aprendam conceitos básicos sobre programação e técnicas conexas, particularmente no contexto de linguagem de programação Python.</w:t>
      </w:r>
    </w:p>
    <w:p w:rsidR="00000000" w:rsidDel="00000000" w:rsidP="00000000" w:rsidRDefault="00000000" w:rsidRPr="00000000" w14:paraId="00000039">
      <w:pPr>
        <w:rPr/>
      </w:pPr>
      <w:r w:rsidDel="00000000" w:rsidR="00000000" w:rsidRPr="00000000">
        <w:rPr>
          <w:rtl w:val="0"/>
        </w:rPr>
        <w:t xml:space="preserve">O público alvo irá aprender a programar em Python, dos fundamentos mais básicos até tópicos centrados na análise de dados e incluindo  programação orientada por objetos (funções, biblioteca pandas para análise de dados).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t7e25apuqt39" w:id="5"/>
      <w:bookmarkEnd w:id="5"/>
      <w:r w:rsidDel="00000000" w:rsidR="00000000" w:rsidRPr="00000000">
        <w:rPr>
          <w:rtl w:val="0"/>
        </w:rPr>
        <w:t xml:space="preserve">Conteúdos Programáticos</w:t>
      </w:r>
    </w:p>
    <w:p w:rsidR="00000000" w:rsidDel="00000000" w:rsidP="00000000" w:rsidRDefault="00000000" w:rsidRPr="00000000" w14:paraId="0000003C">
      <w:pPr>
        <w:pStyle w:val="Heading2"/>
        <w:rPr/>
      </w:pPr>
      <w:bookmarkStart w:colFirst="0" w:colLast="0" w:name="_heading=h.1frkfiuybrgo" w:id="6"/>
      <w:bookmarkEnd w:id="6"/>
      <w:r w:rsidDel="00000000" w:rsidR="00000000" w:rsidRPr="00000000">
        <w:rPr>
          <w:rtl w:val="0"/>
        </w:rPr>
        <w:t xml:space="preserve">elab: laboratórios controlados remotamente</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Acesso e interface do utilizador</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Experiências de física básica: (i) Colisão de veículos, (ii) Pêndulo  mundial, (iii) Plano inclinado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 física subjacente</w:t>
      </w:r>
    </w:p>
    <w:p w:rsidR="00000000" w:rsidDel="00000000" w:rsidP="00000000" w:rsidRDefault="00000000" w:rsidRPr="00000000" w14:paraId="00000040">
      <w:pPr>
        <w:pStyle w:val="Heading2"/>
        <w:spacing w:after="0" w:lineRule="auto"/>
        <w:ind w:left="0" w:firstLine="0"/>
        <w:rPr>
          <w:vertAlign w:val="baseline"/>
        </w:rPr>
      </w:pPr>
      <w:bookmarkStart w:colFirst="0" w:colLast="0" w:name="_heading=h.nateprjot4q6" w:id="7"/>
      <w:bookmarkEnd w:id="7"/>
      <w:r w:rsidDel="00000000" w:rsidR="00000000" w:rsidRPr="00000000">
        <w:rPr>
          <w:vertAlign w:val="baseline"/>
          <w:rtl w:val="0"/>
        </w:rPr>
        <w:t xml:space="preserve">A linguagem de programação Python</w:t>
      </w:r>
    </w:p>
    <w:p w:rsidR="00000000" w:rsidDel="00000000" w:rsidP="00000000" w:rsidRDefault="00000000" w:rsidRPr="00000000" w14:paraId="00000041">
      <w:pPr>
        <w:numPr>
          <w:ilvl w:val="0"/>
          <w:numId w:val="5"/>
        </w:numPr>
        <w:ind w:left="720" w:hanging="360"/>
      </w:pPr>
      <w:r w:rsidDel="00000000" w:rsidR="00000000" w:rsidRPr="00000000">
        <w:rPr>
          <w:vertAlign w:val="baseline"/>
          <w:rtl w:val="0"/>
        </w:rPr>
        <w:t xml:space="preserve">Introdução </w:t>
      </w:r>
      <w:r w:rsidDel="00000000" w:rsidR="00000000" w:rsidRPr="00000000">
        <w:rPr>
          <w:rtl w:val="0"/>
        </w:rPr>
        <w:t xml:space="preserve">ao Jupyter Notebook</w:t>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Objetos, expressões e tipos numéricos</w:t>
      </w:r>
    </w:p>
    <w:p w:rsidR="00000000" w:rsidDel="00000000" w:rsidP="00000000" w:rsidRDefault="00000000" w:rsidRPr="00000000" w14:paraId="00000043">
      <w:pPr>
        <w:numPr>
          <w:ilvl w:val="0"/>
          <w:numId w:val="5"/>
        </w:numPr>
        <w:ind w:left="720" w:hanging="360"/>
      </w:pPr>
      <w:r w:rsidDel="00000000" w:rsidR="00000000" w:rsidRPr="00000000">
        <w:rPr>
          <w:vertAlign w:val="baseline"/>
          <w:rtl w:val="0"/>
        </w:rPr>
        <w:t xml:space="preserve">Variáveis e atribuição</w:t>
      </w:r>
    </w:p>
    <w:p w:rsidR="00000000" w:rsidDel="00000000" w:rsidP="00000000" w:rsidRDefault="00000000" w:rsidRPr="00000000" w14:paraId="00000044">
      <w:pPr>
        <w:numPr>
          <w:ilvl w:val="0"/>
          <w:numId w:val="5"/>
        </w:numPr>
        <w:ind w:left="720" w:hanging="360"/>
      </w:pPr>
      <w:r w:rsidDel="00000000" w:rsidR="00000000" w:rsidRPr="00000000">
        <w:rPr>
          <w:vertAlign w:val="baseline"/>
          <w:rtl w:val="0"/>
        </w:rPr>
        <w:t xml:space="preserve">Strings e inputs</w:t>
      </w:r>
    </w:p>
    <w:p w:rsidR="00000000" w:rsidDel="00000000" w:rsidP="00000000" w:rsidRDefault="00000000" w:rsidRPr="00000000" w14:paraId="00000045">
      <w:pPr>
        <w:numPr>
          <w:ilvl w:val="0"/>
          <w:numId w:val="5"/>
        </w:numPr>
        <w:ind w:left="720" w:hanging="360"/>
      </w:pPr>
      <w:r w:rsidDel="00000000" w:rsidR="00000000" w:rsidRPr="00000000">
        <w:rPr>
          <w:vertAlign w:val="baseline"/>
          <w:rtl w:val="0"/>
        </w:rPr>
        <w:t xml:space="preserve">Controlo de fluxo: if, while, for, break, continue</w:t>
      </w:r>
    </w:p>
    <w:p w:rsidR="00000000" w:rsidDel="00000000" w:rsidP="00000000" w:rsidRDefault="00000000" w:rsidRPr="00000000" w14:paraId="00000046">
      <w:pPr>
        <w:numPr>
          <w:ilvl w:val="0"/>
          <w:numId w:val="5"/>
        </w:numPr>
        <w:ind w:left="720" w:hanging="360"/>
      </w:pPr>
      <w:r w:rsidDel="00000000" w:rsidR="00000000" w:rsidRPr="00000000">
        <w:rPr>
          <w:vertAlign w:val="baseline"/>
          <w:rtl w:val="0"/>
        </w:rPr>
        <w:t xml:space="preserve">Funções</w:t>
      </w:r>
    </w:p>
    <w:p w:rsidR="00000000" w:rsidDel="00000000" w:rsidP="00000000" w:rsidRDefault="00000000" w:rsidRPr="00000000" w14:paraId="00000047">
      <w:pPr>
        <w:numPr>
          <w:ilvl w:val="0"/>
          <w:numId w:val="5"/>
        </w:numPr>
        <w:ind w:left="720" w:hanging="360"/>
      </w:pPr>
      <w:r w:rsidDel="00000000" w:rsidR="00000000" w:rsidRPr="00000000">
        <w:rPr>
          <w:vertAlign w:val="baseline"/>
          <w:rtl w:val="0"/>
        </w:rPr>
        <w:t xml:space="preserve">Introdução a biblioteca pandas para </w:t>
      </w:r>
      <w:r w:rsidDel="00000000" w:rsidR="00000000" w:rsidRPr="00000000">
        <w:rPr>
          <w:rtl w:val="0"/>
        </w:rPr>
        <w:t xml:space="preserve">análise</w:t>
      </w:r>
      <w:r w:rsidDel="00000000" w:rsidR="00000000" w:rsidRPr="00000000">
        <w:rPr>
          <w:vertAlign w:val="baseline"/>
          <w:rtl w:val="0"/>
        </w:rPr>
        <w:t xml:space="preserve"> de dados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Representação gráfica de ajustes numéricos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563c1"/>
          <w:sz w:val="32"/>
          <w:szCs w:val="32"/>
        </w:rPr>
      </w:pPr>
      <w:r w:rsidDel="00000000" w:rsidR="00000000" w:rsidRPr="00000000">
        <w:rPr>
          <w:color w:val="0563c1"/>
          <w:sz w:val="32"/>
          <w:szCs w:val="32"/>
          <w:rtl w:val="0"/>
        </w:rPr>
        <w:t xml:space="preserve">Referências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spacing w:after="0" w:before="40" w:lineRule="auto"/>
    </w:pPr>
    <w:rPr>
      <w:rFonts w:ascii="Calibri" w:cs="Calibri" w:eastAsia="Calibri" w:hAnsi="Calibri"/>
      <w:i w:val="1"/>
      <w:color w:val="2f5496"/>
    </w:rPr>
  </w:style>
  <w:style w:type="paragraph" w:styleId="Heading5">
    <w:name w:val="heading 5"/>
    <w:basedOn w:val="Normal"/>
    <w:next w:val="Normal"/>
    <w:pPr>
      <w:keepNext w:val="1"/>
      <w:spacing w:after="0" w:before="40" w:lineRule="auto"/>
    </w:pPr>
    <w:rPr>
      <w:rFonts w:ascii="Calibri" w:cs="Calibri" w:eastAsia="Calibri" w:hAnsi="Calibri"/>
      <w:color w:val="2f5496"/>
    </w:rPr>
  </w:style>
  <w:style w:type="paragraph" w:styleId="Heading6">
    <w:name w:val="heading 6"/>
    <w:basedOn w:val="Normal"/>
    <w:next w:val="Normal"/>
    <w:pPr>
      <w:keepNext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32FB9A93"/>
    <w:rPr>
      <w:lang w:val="pt-PT"/>
    </w:rPr>
  </w:style>
  <w:style w:type="paragraph" w:styleId="Heading1">
    <w:name w:val="heading 1"/>
    <w:basedOn w:val="Normal"/>
    <w:next w:val="Normal"/>
    <w:link w:val="Heading1Char"/>
    <w:uiPriority w:val="9"/>
    <w:qFormat w:val="1"/>
    <w:rsid w:val="32FB9A93"/>
    <w:pPr>
      <w:keepNext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32FB9A93"/>
    <w:pPr>
      <w:keepNext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32FB9A93"/>
    <w:pPr>
      <w:keepNext w:val="1"/>
      <w:spacing w:after="0" w:before="40"/>
      <w:outlineLvl w:val="2"/>
    </w:pPr>
    <w:rPr>
      <w:rFont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val="1"/>
    <w:qFormat w:val="1"/>
    <w:rsid w:val="32FB9A93"/>
    <w:pPr>
      <w:keepNext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32FB9A93"/>
    <w:pPr>
      <w:keepNext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32FB9A93"/>
    <w:pPr>
      <w:keepNext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32FB9A93"/>
    <w:pPr>
      <w:keepNext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32FB9A93"/>
    <w:pPr>
      <w:keepNext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32FB9A93"/>
    <w:pPr>
      <w:keepNext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32FB9A93"/>
    <w:pPr>
      <w:spacing w:after="0"/>
      <w:contextualSpacing w:val="1"/>
    </w:pPr>
    <w:rPr>
      <w:rFonts w:asciiTheme="majorHAnsi" w:cstheme="majorBidi" w:eastAsiaTheme="majorEastAsia" w:hAnsiTheme="majorHAnsi"/>
      <w:sz w:val="56"/>
      <w:szCs w:val="56"/>
    </w:rPr>
  </w:style>
  <w:style w:type="paragraph" w:styleId="Subtitle">
    <w:name w:val="Subtitle"/>
    <w:basedOn w:val="Normal"/>
    <w:next w:val="Normal"/>
    <w:link w:val="SubtitleChar"/>
    <w:uiPriority w:val="11"/>
    <w:qFormat w:val="1"/>
    <w:rsid w:val="32FB9A93"/>
    <w:rPr>
      <w:rFonts w:eastAsiaTheme="minorEastAsia"/>
      <w:color w:val="5a5a5a"/>
    </w:rPr>
  </w:style>
  <w:style w:type="paragraph" w:styleId="Quote">
    <w:name w:val="Quote"/>
    <w:basedOn w:val="Normal"/>
    <w:next w:val="Normal"/>
    <w:link w:val="QuoteChar"/>
    <w:uiPriority w:val="29"/>
    <w:qFormat w:val="1"/>
    <w:rsid w:val="32FB9A93"/>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32FB9A93"/>
    <w:pPr>
      <w:spacing w:after="360" w:before="360"/>
      <w:ind w:left="864" w:right="864"/>
      <w:jc w:val="center"/>
    </w:pPr>
    <w:rPr>
      <w:i w:val="1"/>
      <w:iCs w:val="1"/>
      <w:color w:val="4472c4" w:themeColor="accent1"/>
    </w:rPr>
  </w:style>
  <w:style w:type="paragraph" w:styleId="ListParagraph">
    <w:name w:val="List Paragraph"/>
    <w:basedOn w:val="Normal"/>
    <w:uiPriority w:val="34"/>
    <w:qFormat w:val="1"/>
    <w:rsid w:val="32FB9A93"/>
    <w:pPr>
      <w:ind w:left="720"/>
      <w:contextualSpacing w:val="1"/>
    </w:pPr>
  </w:style>
  <w:style w:type="character" w:styleId="Heading1Char" w:customStyle="1">
    <w:name w:val="Heading 1 Char"/>
    <w:basedOn w:val="DefaultParagraphFont"/>
    <w:link w:val="Heading1"/>
    <w:uiPriority w:val="9"/>
    <w:rsid w:val="32FB9A93"/>
    <w:rPr>
      <w:rFonts w:asciiTheme="majorHAnsi" w:cstheme="majorBidi" w:eastAsiaTheme="majorEastAsia" w:hAnsiTheme="majorHAnsi"/>
      <w:noProof w:val="0"/>
      <w:color w:val="2f5496" w:themeColor="accent1" w:themeShade="0000BF"/>
      <w:sz w:val="32"/>
      <w:szCs w:val="32"/>
      <w:lang w:val="pt-PT"/>
    </w:rPr>
  </w:style>
  <w:style w:type="character" w:styleId="Heading2Char" w:customStyle="1">
    <w:name w:val="Heading 2 Char"/>
    <w:basedOn w:val="DefaultParagraphFont"/>
    <w:link w:val="Heading2"/>
    <w:uiPriority w:val="9"/>
    <w:rsid w:val="32FB9A93"/>
    <w:rPr>
      <w:rFonts w:asciiTheme="majorHAnsi" w:cstheme="majorBidi" w:eastAsiaTheme="majorEastAsia" w:hAnsiTheme="majorHAnsi"/>
      <w:noProof w:val="0"/>
      <w:color w:val="2f5496" w:themeColor="accent1" w:themeShade="0000BF"/>
      <w:sz w:val="26"/>
      <w:szCs w:val="26"/>
      <w:lang w:val="pt-PT"/>
    </w:rPr>
  </w:style>
  <w:style w:type="character" w:styleId="Heading3Char" w:customStyle="1">
    <w:name w:val="Heading 3 Char"/>
    <w:basedOn w:val="DefaultParagraphFont"/>
    <w:link w:val="Heading3"/>
    <w:uiPriority w:val="9"/>
    <w:rsid w:val="32FB9A93"/>
    <w:rPr>
      <w:rFonts w:asciiTheme="majorHAnsi" w:cstheme="majorBidi" w:eastAsiaTheme="majorEastAsia" w:hAnsiTheme="majorHAnsi"/>
      <w:noProof w:val="0"/>
      <w:color w:val="1f3763"/>
      <w:sz w:val="24"/>
      <w:szCs w:val="24"/>
      <w:lang w:val="pt-PT"/>
    </w:rPr>
  </w:style>
  <w:style w:type="character" w:styleId="Heading4Char" w:customStyle="1">
    <w:name w:val="Heading 4 Char"/>
    <w:basedOn w:val="DefaultParagraphFont"/>
    <w:link w:val="Heading4"/>
    <w:uiPriority w:val="9"/>
    <w:rsid w:val="32FB9A93"/>
    <w:rPr>
      <w:rFonts w:asciiTheme="majorHAnsi" w:cstheme="majorBidi" w:eastAsiaTheme="majorEastAsia" w:hAnsiTheme="majorHAnsi"/>
      <w:i w:val="1"/>
      <w:iCs w:val="1"/>
      <w:noProof w:val="0"/>
      <w:color w:val="2f5496" w:themeColor="accent1" w:themeShade="0000BF"/>
      <w:lang w:val="pt-PT"/>
    </w:rPr>
  </w:style>
  <w:style w:type="character" w:styleId="Heading5Char" w:customStyle="1">
    <w:name w:val="Heading 5 Char"/>
    <w:basedOn w:val="DefaultParagraphFont"/>
    <w:link w:val="Heading5"/>
    <w:uiPriority w:val="9"/>
    <w:rsid w:val="32FB9A93"/>
    <w:rPr>
      <w:rFonts w:asciiTheme="majorHAnsi" w:cstheme="majorBidi" w:eastAsiaTheme="majorEastAsia" w:hAnsiTheme="majorHAnsi"/>
      <w:noProof w:val="0"/>
      <w:color w:val="2f5496" w:themeColor="accent1" w:themeShade="0000BF"/>
      <w:lang w:val="pt-PT"/>
    </w:rPr>
  </w:style>
  <w:style w:type="character" w:styleId="Heading6Char" w:customStyle="1">
    <w:name w:val="Heading 6 Char"/>
    <w:basedOn w:val="DefaultParagraphFont"/>
    <w:link w:val="Heading6"/>
    <w:uiPriority w:val="9"/>
    <w:rsid w:val="32FB9A93"/>
    <w:rPr>
      <w:rFonts w:asciiTheme="majorHAnsi" w:cstheme="majorBidi" w:eastAsiaTheme="majorEastAsia" w:hAnsiTheme="majorHAnsi"/>
      <w:noProof w:val="0"/>
      <w:color w:val="1f3763"/>
      <w:lang w:val="pt-PT"/>
    </w:rPr>
  </w:style>
  <w:style w:type="character" w:styleId="Heading7Char" w:customStyle="1">
    <w:name w:val="Heading 7 Char"/>
    <w:basedOn w:val="DefaultParagraphFont"/>
    <w:link w:val="Heading7"/>
    <w:uiPriority w:val="9"/>
    <w:rsid w:val="32FB9A93"/>
    <w:rPr>
      <w:rFonts w:asciiTheme="majorHAnsi" w:cstheme="majorBidi" w:eastAsiaTheme="majorEastAsia" w:hAnsiTheme="majorHAnsi"/>
      <w:i w:val="1"/>
      <w:iCs w:val="1"/>
      <w:noProof w:val="0"/>
      <w:color w:val="1f3763"/>
      <w:lang w:val="pt-PT"/>
    </w:rPr>
  </w:style>
  <w:style w:type="character" w:styleId="Heading8Char" w:customStyle="1">
    <w:name w:val="Heading 8 Char"/>
    <w:basedOn w:val="DefaultParagraphFont"/>
    <w:link w:val="Heading8"/>
    <w:uiPriority w:val="9"/>
    <w:rsid w:val="32FB9A93"/>
    <w:rPr>
      <w:rFonts w:asciiTheme="majorHAnsi" w:cstheme="majorBidi" w:eastAsiaTheme="majorEastAsia" w:hAnsiTheme="majorHAnsi"/>
      <w:noProof w:val="0"/>
      <w:color w:val="272727"/>
      <w:sz w:val="21"/>
      <w:szCs w:val="21"/>
      <w:lang w:val="pt-PT"/>
    </w:rPr>
  </w:style>
  <w:style w:type="character" w:styleId="Heading9Char" w:customStyle="1">
    <w:name w:val="Heading 9 Char"/>
    <w:basedOn w:val="DefaultParagraphFont"/>
    <w:link w:val="Heading9"/>
    <w:uiPriority w:val="9"/>
    <w:rsid w:val="32FB9A93"/>
    <w:rPr>
      <w:rFonts w:asciiTheme="majorHAnsi" w:cstheme="majorBidi" w:eastAsiaTheme="majorEastAsia" w:hAnsiTheme="majorHAnsi"/>
      <w:i w:val="1"/>
      <w:iCs w:val="1"/>
      <w:noProof w:val="0"/>
      <w:color w:val="272727"/>
      <w:sz w:val="21"/>
      <w:szCs w:val="21"/>
      <w:lang w:val="pt-PT"/>
    </w:rPr>
  </w:style>
  <w:style w:type="character" w:styleId="TitleChar" w:customStyle="1">
    <w:name w:val="Title Char"/>
    <w:basedOn w:val="DefaultParagraphFont"/>
    <w:link w:val="Title"/>
    <w:uiPriority w:val="10"/>
    <w:rsid w:val="32FB9A93"/>
    <w:rPr>
      <w:rFonts w:asciiTheme="majorHAnsi" w:cstheme="majorBidi" w:eastAsiaTheme="majorEastAsia" w:hAnsiTheme="majorHAnsi"/>
      <w:noProof w:val="0"/>
      <w:sz w:val="56"/>
      <w:szCs w:val="56"/>
      <w:lang w:val="pt-PT"/>
    </w:rPr>
  </w:style>
  <w:style w:type="character" w:styleId="SubtitleChar" w:customStyle="1">
    <w:name w:val="Subtitle Char"/>
    <w:basedOn w:val="DefaultParagraphFont"/>
    <w:link w:val="Subtitle"/>
    <w:uiPriority w:val="11"/>
    <w:rsid w:val="32FB9A93"/>
    <w:rPr>
      <w:rFonts w:asciiTheme="minorHAnsi" w:cstheme="minorBidi" w:eastAsiaTheme="minorEastAsia" w:hAnsiTheme="minorHAnsi"/>
      <w:noProof w:val="0"/>
      <w:color w:val="5a5a5a"/>
      <w:lang w:val="pt-PT"/>
    </w:rPr>
  </w:style>
  <w:style w:type="character" w:styleId="QuoteChar" w:customStyle="1">
    <w:name w:val="Quote Char"/>
    <w:basedOn w:val="DefaultParagraphFont"/>
    <w:link w:val="Quote"/>
    <w:uiPriority w:val="29"/>
    <w:rsid w:val="32FB9A93"/>
    <w:rPr>
      <w:i w:val="1"/>
      <w:iCs w:val="1"/>
      <w:noProof w:val="0"/>
      <w:color w:val="404040" w:themeColor="text1" w:themeTint="0000BF"/>
      <w:lang w:val="pt-PT"/>
    </w:rPr>
  </w:style>
  <w:style w:type="character" w:styleId="IntenseQuoteChar" w:customStyle="1">
    <w:name w:val="Intense Quote Char"/>
    <w:basedOn w:val="DefaultParagraphFont"/>
    <w:link w:val="IntenseQuote"/>
    <w:uiPriority w:val="30"/>
    <w:rsid w:val="32FB9A93"/>
    <w:rPr>
      <w:i w:val="1"/>
      <w:iCs w:val="1"/>
      <w:noProof w:val="0"/>
      <w:color w:val="4472c4" w:themeColor="accent1"/>
      <w:lang w:val="pt-PT"/>
    </w:rPr>
  </w:style>
  <w:style w:type="paragraph" w:styleId="TOC1">
    <w:name w:val="toc 1"/>
    <w:basedOn w:val="Normal"/>
    <w:next w:val="Normal"/>
    <w:uiPriority w:val="39"/>
    <w:unhideWhenUsed w:val="1"/>
    <w:rsid w:val="32FB9A93"/>
    <w:pPr>
      <w:spacing w:after="100"/>
    </w:pPr>
  </w:style>
  <w:style w:type="paragraph" w:styleId="TOC2">
    <w:name w:val="toc 2"/>
    <w:basedOn w:val="Normal"/>
    <w:next w:val="Normal"/>
    <w:uiPriority w:val="39"/>
    <w:unhideWhenUsed w:val="1"/>
    <w:rsid w:val="32FB9A93"/>
    <w:pPr>
      <w:spacing w:after="100"/>
      <w:ind w:left="220"/>
    </w:pPr>
  </w:style>
  <w:style w:type="paragraph" w:styleId="TOC3">
    <w:name w:val="toc 3"/>
    <w:basedOn w:val="Normal"/>
    <w:next w:val="Normal"/>
    <w:uiPriority w:val="39"/>
    <w:unhideWhenUsed w:val="1"/>
    <w:rsid w:val="32FB9A93"/>
    <w:pPr>
      <w:spacing w:after="100"/>
      <w:ind w:left="440"/>
    </w:pPr>
  </w:style>
  <w:style w:type="paragraph" w:styleId="TOC4">
    <w:name w:val="toc 4"/>
    <w:basedOn w:val="Normal"/>
    <w:next w:val="Normal"/>
    <w:uiPriority w:val="39"/>
    <w:unhideWhenUsed w:val="1"/>
    <w:rsid w:val="32FB9A93"/>
    <w:pPr>
      <w:spacing w:after="100"/>
      <w:ind w:left="660"/>
    </w:pPr>
  </w:style>
  <w:style w:type="paragraph" w:styleId="TOC5">
    <w:name w:val="toc 5"/>
    <w:basedOn w:val="Normal"/>
    <w:next w:val="Normal"/>
    <w:uiPriority w:val="39"/>
    <w:unhideWhenUsed w:val="1"/>
    <w:rsid w:val="32FB9A93"/>
    <w:pPr>
      <w:spacing w:after="100"/>
      <w:ind w:left="880"/>
    </w:pPr>
  </w:style>
  <w:style w:type="paragraph" w:styleId="TOC6">
    <w:name w:val="toc 6"/>
    <w:basedOn w:val="Normal"/>
    <w:next w:val="Normal"/>
    <w:uiPriority w:val="39"/>
    <w:unhideWhenUsed w:val="1"/>
    <w:rsid w:val="32FB9A93"/>
    <w:pPr>
      <w:spacing w:after="100"/>
      <w:ind w:left="1100"/>
    </w:pPr>
  </w:style>
  <w:style w:type="paragraph" w:styleId="TOC7">
    <w:name w:val="toc 7"/>
    <w:basedOn w:val="Normal"/>
    <w:next w:val="Normal"/>
    <w:uiPriority w:val="39"/>
    <w:unhideWhenUsed w:val="1"/>
    <w:rsid w:val="32FB9A93"/>
    <w:pPr>
      <w:spacing w:after="100"/>
      <w:ind w:left="1320"/>
    </w:pPr>
  </w:style>
  <w:style w:type="paragraph" w:styleId="TOC8">
    <w:name w:val="toc 8"/>
    <w:basedOn w:val="Normal"/>
    <w:next w:val="Normal"/>
    <w:uiPriority w:val="39"/>
    <w:unhideWhenUsed w:val="1"/>
    <w:rsid w:val="32FB9A93"/>
    <w:pPr>
      <w:spacing w:after="100"/>
      <w:ind w:left="1540"/>
    </w:pPr>
  </w:style>
  <w:style w:type="paragraph" w:styleId="TOC9">
    <w:name w:val="toc 9"/>
    <w:basedOn w:val="Normal"/>
    <w:next w:val="Normal"/>
    <w:uiPriority w:val="39"/>
    <w:unhideWhenUsed w:val="1"/>
    <w:rsid w:val="32FB9A93"/>
    <w:pPr>
      <w:spacing w:after="100"/>
      <w:ind w:left="1760"/>
    </w:pPr>
  </w:style>
  <w:style w:type="paragraph" w:styleId="EndnoteText">
    <w:name w:val="endnote text"/>
    <w:basedOn w:val="Normal"/>
    <w:link w:val="EndnoteTextChar"/>
    <w:uiPriority w:val="99"/>
    <w:semiHidden w:val="1"/>
    <w:unhideWhenUsed w:val="1"/>
    <w:rsid w:val="32FB9A93"/>
    <w:pPr>
      <w:spacing w:after="0"/>
    </w:pPr>
    <w:rPr>
      <w:sz w:val="20"/>
      <w:szCs w:val="20"/>
    </w:rPr>
  </w:style>
  <w:style w:type="character" w:styleId="EndnoteTextChar" w:customStyle="1">
    <w:name w:val="Endnote Text Char"/>
    <w:basedOn w:val="DefaultParagraphFont"/>
    <w:link w:val="EndnoteText"/>
    <w:uiPriority w:val="99"/>
    <w:semiHidden w:val="1"/>
    <w:rsid w:val="32FB9A93"/>
    <w:rPr>
      <w:noProof w:val="0"/>
      <w:sz w:val="20"/>
      <w:szCs w:val="20"/>
      <w:lang w:val="pt-PT"/>
    </w:rPr>
  </w:style>
  <w:style w:type="paragraph" w:styleId="Footer">
    <w:name w:val="footer"/>
    <w:basedOn w:val="Normal"/>
    <w:link w:val="FooterChar"/>
    <w:uiPriority w:val="99"/>
    <w:unhideWhenUsed w:val="1"/>
    <w:rsid w:val="32FB9A93"/>
    <w:pPr>
      <w:tabs>
        <w:tab w:val="center" w:pos="4680"/>
        <w:tab w:val="right" w:pos="9360"/>
      </w:tabs>
      <w:spacing w:after="0"/>
    </w:pPr>
  </w:style>
  <w:style w:type="character" w:styleId="FooterChar" w:customStyle="1">
    <w:name w:val="Footer Char"/>
    <w:basedOn w:val="DefaultParagraphFont"/>
    <w:link w:val="Footer"/>
    <w:uiPriority w:val="99"/>
    <w:rsid w:val="32FB9A93"/>
    <w:rPr>
      <w:noProof w:val="0"/>
      <w:lang w:val="pt-PT"/>
    </w:rPr>
  </w:style>
  <w:style w:type="paragraph" w:styleId="FootnoteText">
    <w:name w:val="footnote text"/>
    <w:basedOn w:val="Normal"/>
    <w:link w:val="FootnoteTextChar"/>
    <w:uiPriority w:val="99"/>
    <w:semiHidden w:val="1"/>
    <w:unhideWhenUsed w:val="1"/>
    <w:rsid w:val="32FB9A93"/>
    <w:pPr>
      <w:spacing w:after="0"/>
    </w:pPr>
    <w:rPr>
      <w:sz w:val="20"/>
      <w:szCs w:val="20"/>
    </w:rPr>
  </w:style>
  <w:style w:type="character" w:styleId="FootnoteTextChar" w:customStyle="1">
    <w:name w:val="Footnote Text Char"/>
    <w:basedOn w:val="DefaultParagraphFont"/>
    <w:link w:val="FootnoteText"/>
    <w:uiPriority w:val="99"/>
    <w:semiHidden w:val="1"/>
    <w:rsid w:val="32FB9A93"/>
    <w:rPr>
      <w:noProof w:val="0"/>
      <w:sz w:val="20"/>
      <w:szCs w:val="20"/>
      <w:lang w:val="pt-PT"/>
    </w:rPr>
  </w:style>
  <w:style w:type="paragraph" w:styleId="Header">
    <w:name w:val="header"/>
    <w:basedOn w:val="Normal"/>
    <w:link w:val="HeaderChar"/>
    <w:uiPriority w:val="99"/>
    <w:unhideWhenUsed w:val="1"/>
    <w:rsid w:val="32FB9A93"/>
    <w:pPr>
      <w:tabs>
        <w:tab w:val="center" w:pos="4680"/>
        <w:tab w:val="right" w:pos="9360"/>
      </w:tabs>
      <w:spacing w:after="0"/>
    </w:pPr>
  </w:style>
  <w:style w:type="character" w:styleId="HeaderChar" w:customStyle="1">
    <w:name w:val="Header Char"/>
    <w:basedOn w:val="DefaultParagraphFont"/>
    <w:link w:val="Header"/>
    <w:uiPriority w:val="99"/>
    <w:rsid w:val="32FB9A93"/>
    <w:rPr>
      <w:noProof w:val="0"/>
      <w:lang w:val="pt-PT"/>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lab.vps.tecnico.ulisboa.pt:800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0AmyWLVR0f4Jj+N9JB2JOw6Vw==">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2022-08-18T12:51:00Z</dcterms:created>
  <dc:creator>José Carlos Furtado da Veiga</dc:creator>
</cp:coreProperties>
</file>